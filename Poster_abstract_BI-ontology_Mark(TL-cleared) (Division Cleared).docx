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4483501E" w:rsidR="001B05BB" w:rsidRDefault="001B05BB">
      <w:pPr>
        <w:rPr>
          <w:b/>
          <w:bCs/>
          <w:sz w:val="32"/>
          <w:szCs w:val="32"/>
        </w:rPr>
      </w:pPr>
      <w:r w:rsidRPr="001B05BB">
        <w:rPr>
          <w:b/>
          <w:bCs/>
          <w:sz w:val="32"/>
          <w:szCs w:val="32"/>
        </w:rPr>
        <w:t xml:space="preserve">Build a </w:t>
      </w:r>
      <w:r w:rsidR="00FF5860">
        <w:rPr>
          <w:b/>
          <w:bCs/>
          <w:sz w:val="32"/>
          <w:szCs w:val="32"/>
        </w:rPr>
        <w:t>C</w:t>
      </w:r>
      <w:r w:rsidRPr="001B05BB">
        <w:rPr>
          <w:b/>
          <w:bCs/>
          <w:sz w:val="32"/>
          <w:szCs w:val="32"/>
        </w:rPr>
        <w:t xml:space="preserve">omprehensive Breast Implant Ontology </w:t>
      </w:r>
      <w:r w:rsidR="00FF5860">
        <w:rPr>
          <w:b/>
          <w:bCs/>
          <w:sz w:val="32"/>
          <w:szCs w:val="32"/>
        </w:rPr>
        <w:t>L</w:t>
      </w:r>
      <w:r w:rsidRPr="001B05BB">
        <w:rPr>
          <w:b/>
          <w:bCs/>
          <w:sz w:val="32"/>
          <w:szCs w:val="32"/>
        </w:rPr>
        <w:t xml:space="preserve">everaging GUDID and </w:t>
      </w:r>
      <w:r w:rsidR="00FF5860">
        <w:rPr>
          <w:b/>
          <w:bCs/>
          <w:sz w:val="32"/>
          <w:szCs w:val="32"/>
        </w:rPr>
        <w:t>U</w:t>
      </w:r>
      <w:r w:rsidRPr="001B05BB">
        <w:rPr>
          <w:b/>
          <w:bCs/>
          <w:sz w:val="32"/>
          <w:szCs w:val="32"/>
        </w:rPr>
        <w:t xml:space="preserve">nstructured </w:t>
      </w:r>
      <w:r w:rsidR="00FF5860">
        <w:rPr>
          <w:b/>
          <w:bCs/>
          <w:sz w:val="32"/>
          <w:szCs w:val="32"/>
        </w:rPr>
        <w:t>D</w:t>
      </w:r>
      <w:r w:rsidRPr="001B05BB">
        <w:rPr>
          <w:b/>
          <w:bCs/>
          <w:sz w:val="32"/>
          <w:szCs w:val="32"/>
        </w:rPr>
        <w:t xml:space="preserve">ata </w:t>
      </w:r>
      <w:r w:rsidR="00FF5860">
        <w:rPr>
          <w:b/>
          <w:bCs/>
          <w:sz w:val="32"/>
          <w:szCs w:val="32"/>
        </w:rPr>
        <w:t>S</w:t>
      </w:r>
      <w:r w:rsidRPr="001B05BB">
        <w:rPr>
          <w:b/>
          <w:bCs/>
          <w:sz w:val="32"/>
          <w:szCs w:val="32"/>
        </w:rPr>
        <w:t>ources.</w:t>
      </w:r>
    </w:p>
    <w:p w14:paraId="48413300" w14:textId="6EA38533" w:rsidR="00C178F4" w:rsidRDefault="00C178F4">
      <w:pPr>
        <w:rPr>
          <w:b/>
        </w:rPr>
      </w:pPr>
      <w:r w:rsidRPr="00C178F4">
        <w:rPr>
          <w:b/>
        </w:rPr>
        <w:t xml:space="preserve">Mark Jung, Michael Wu, </w:t>
      </w:r>
      <w:proofErr w:type="spellStart"/>
      <w:r w:rsidRPr="00C178F4">
        <w:rPr>
          <w:b/>
        </w:rPr>
        <w:t>Hongying</w:t>
      </w:r>
      <w:proofErr w:type="spellEnd"/>
      <w:r w:rsidRPr="00C178F4">
        <w:rPr>
          <w:b/>
        </w:rPr>
        <w:t xml:space="preserve"> (Helen) Jiang, </w:t>
      </w:r>
      <w:del w:id="0" w:author="Mark Jung" w:date="2018-07-24T16:44:00Z">
        <w:r w:rsidRPr="00C178F4" w:rsidDel="005A7A97">
          <w:rPr>
            <w:b/>
          </w:rPr>
          <w:delText>Yu (Asiyah)</w:delText>
        </w:r>
      </w:del>
      <w:proofErr w:type="spellStart"/>
      <w:ins w:id="1" w:author="Mark Jung" w:date="2018-07-24T16:44:00Z">
        <w:r w:rsidR="005A7A97">
          <w:rPr>
            <w:b/>
          </w:rPr>
          <w:t>Asiyah</w:t>
        </w:r>
        <w:proofErr w:type="spellEnd"/>
        <w:r w:rsidR="005A7A97">
          <w:rPr>
            <w:b/>
          </w:rPr>
          <w:t xml:space="preserve"> Y</w:t>
        </w:r>
        <w:r w:rsidR="00816041">
          <w:rPr>
            <w:b/>
          </w:rPr>
          <w:t>u</w:t>
        </w:r>
      </w:ins>
      <w:bookmarkStart w:id="2" w:name="_GoBack"/>
      <w:bookmarkEnd w:id="2"/>
      <w:r w:rsidRPr="00C178F4">
        <w:rPr>
          <w:b/>
        </w:rPr>
        <w:t xml:space="preserve"> Lin, </w:t>
      </w:r>
      <w:proofErr w:type="spellStart"/>
      <w:r w:rsidRPr="00C178F4">
        <w:rPr>
          <w:b/>
        </w:rPr>
        <w:t>Weiguang</w:t>
      </w:r>
      <w:proofErr w:type="spellEnd"/>
      <w:r w:rsidRPr="00C178F4">
        <w:rPr>
          <w:b/>
        </w:rPr>
        <w:t xml:space="preserve"> Wang, Zhou Feng, Dongyi (Tony) Du, Nilsa Loyo-Berrios</w:t>
      </w:r>
    </w:p>
    <w:p w14:paraId="3C39E338" w14:textId="43A43FE6" w:rsidR="00D3040B" w:rsidRPr="00C178F4" w:rsidRDefault="00D3040B">
      <w:pPr>
        <w:rPr>
          <w:b/>
          <w:bCs/>
          <w:sz w:val="24"/>
          <w:szCs w:val="24"/>
        </w:rPr>
      </w:pPr>
      <w:r>
        <w:rPr>
          <w:b/>
        </w:rPr>
        <w:t>Division of Epidemiology, OSB/CDRH/FDA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 w:rsidP="00A4701C">
      <w:pPr>
        <w:spacing w:after="0"/>
        <w:rPr>
          <w:b/>
        </w:rPr>
      </w:pPr>
      <w:r>
        <w:rPr>
          <w:b/>
        </w:rPr>
        <w:t>Background:</w:t>
      </w:r>
    </w:p>
    <w:p w14:paraId="213FE724" w14:textId="61209CD1" w:rsidR="00406F5B" w:rsidRDefault="00FF5860" w:rsidP="00406F5B">
      <w:pPr>
        <w:spacing w:after="0"/>
        <w:rPr>
          <w:b/>
        </w:rPr>
      </w:pPr>
      <w:r w:rsidRPr="00FF5860">
        <w:t xml:space="preserve">Individuals with breast implants have a risk of developing breast implant-associated anaplastic large cell lymphoma </w:t>
      </w:r>
      <w:r>
        <w:t>(</w:t>
      </w:r>
      <w:r w:rsidRPr="00FF5860">
        <w:t>BIA-ALCL</w:t>
      </w:r>
      <w:r>
        <w:t xml:space="preserve">), which </w:t>
      </w:r>
      <w:r w:rsidR="007A5E97">
        <w:t xml:space="preserve">based on published literature, </w:t>
      </w:r>
      <w:r>
        <w:t xml:space="preserve">appear to be associated with breast implants that have textured surface. </w:t>
      </w:r>
      <w:r w:rsidR="007A5E97">
        <w:t xml:space="preserve">The </w:t>
      </w:r>
      <w:r w:rsidR="0065179A">
        <w:t xml:space="preserve">FDA </w:t>
      </w:r>
      <w:r w:rsidR="00406F5B">
        <w:t xml:space="preserve">product codes and </w:t>
      </w:r>
      <w:r w:rsidR="007A5E97">
        <w:t xml:space="preserve">the </w:t>
      </w:r>
      <w:r w:rsidR="0065179A">
        <w:t>G</w:t>
      </w:r>
      <w:r w:rsidR="00406F5B">
        <w:t xml:space="preserve">lobal </w:t>
      </w:r>
      <w:r w:rsidR="0065179A">
        <w:t>M</w:t>
      </w:r>
      <w:r w:rsidR="00406F5B">
        <w:t xml:space="preserve">edical </w:t>
      </w:r>
      <w:r w:rsidR="0065179A">
        <w:t>D</w:t>
      </w:r>
      <w:r w:rsidR="00406F5B">
        <w:t xml:space="preserve">evice </w:t>
      </w:r>
      <w:r w:rsidR="0065179A">
        <w:t>N</w:t>
      </w:r>
      <w:r w:rsidR="00406F5B" w:rsidRPr="00B634B2">
        <w:t xml:space="preserve">omenclature </w:t>
      </w:r>
      <w:r w:rsidR="00406F5B">
        <w:t xml:space="preserve">(GMDN) do not </w:t>
      </w:r>
      <w:r w:rsidR="007A5E97">
        <w:t xml:space="preserve">capture </w:t>
      </w:r>
      <w:r w:rsidR="00406F5B">
        <w:t xml:space="preserve">breast implants surface type. </w:t>
      </w:r>
      <w:r w:rsidR="0065179A">
        <w:t xml:space="preserve">This </w:t>
      </w:r>
      <w:r w:rsidR="00B57714">
        <w:t xml:space="preserve">significantly </w:t>
      </w:r>
      <w:r w:rsidR="007A5E97">
        <w:t xml:space="preserve">limits our ability to assess the potential </w:t>
      </w:r>
      <w:r w:rsidR="00406F5B">
        <w:t xml:space="preserve">association between the breast implant </w:t>
      </w:r>
      <w:r w:rsidR="007A5E97">
        <w:t xml:space="preserve">surface </w:t>
      </w:r>
      <w:r w:rsidR="00406F5B">
        <w:t>types and BIA-ALCL. A Breast Implant Ontology can categorize all the breast implant products and thei</w:t>
      </w:r>
      <w:r w:rsidR="007A5E97">
        <w:t xml:space="preserve">r </w:t>
      </w:r>
      <w:r w:rsidR="00406F5B">
        <w:t xml:space="preserve">attributes under an ontological structure, which can be used by a </w:t>
      </w:r>
      <w:r w:rsidR="00406F5B" w:rsidRPr="0006460E">
        <w:rPr>
          <w:i/>
        </w:rPr>
        <w:t>semantic reasoner tool</w:t>
      </w:r>
      <w:r w:rsidR="00406F5B">
        <w:t xml:space="preserve"> to automatically classify breast implants features </w:t>
      </w:r>
      <w:r w:rsidR="0065179A">
        <w:t>(</w:t>
      </w:r>
      <w:r w:rsidR="00406F5B">
        <w:t>e.g. smooth or textured surface types</w:t>
      </w:r>
      <w:r w:rsidR="0065179A">
        <w:t>)</w:t>
      </w:r>
      <w:r w:rsidR="00406F5B">
        <w:t xml:space="preserve">. This ontology </w:t>
      </w:r>
      <w:r w:rsidR="007A5E97">
        <w:t xml:space="preserve">could </w:t>
      </w:r>
      <w:r w:rsidR="00406F5B">
        <w:t xml:space="preserve">also be used as a backend dictionary for a </w:t>
      </w:r>
      <w:r w:rsidR="00406F5B" w:rsidRPr="0006460E">
        <w:rPr>
          <w:i/>
        </w:rPr>
        <w:t>text mining tool</w:t>
      </w:r>
      <w:r w:rsidR="00406F5B">
        <w:t xml:space="preserve"> to help explore the patterns/trends from </w:t>
      </w:r>
      <w:r>
        <w:t xml:space="preserve">BIA-ALCL cases reported </w:t>
      </w:r>
      <w:r w:rsidR="007A5E97">
        <w:t>through the Medical Device Reporting System or</w:t>
      </w:r>
      <w:r>
        <w:t xml:space="preserve"> other data sources</w:t>
      </w:r>
      <w:r w:rsidR="00406F5B">
        <w:t>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3B2CEE3E" w:rsidR="003D50BB" w:rsidRPr="003D50BB" w:rsidRDefault="003D50BB" w:rsidP="003D50BB">
      <w:pPr>
        <w:spacing w:after="0"/>
      </w:pPr>
      <w:r w:rsidRPr="003D50BB">
        <w:t xml:space="preserve">The objective of </w:t>
      </w:r>
      <w:r w:rsidR="007A5E97">
        <w:t xml:space="preserve">this </w:t>
      </w:r>
      <w:r w:rsidRPr="003D50BB">
        <w:t xml:space="preserve">project </w:t>
      </w:r>
      <w:r w:rsidR="0065179A">
        <w:t>is</w:t>
      </w:r>
      <w:r w:rsidR="0065179A" w:rsidRPr="003D50BB">
        <w:t xml:space="preserve"> </w:t>
      </w:r>
      <w:r w:rsidRPr="003D50BB">
        <w:t xml:space="preserve">to create an extensive </w:t>
      </w:r>
      <w:r>
        <w:t xml:space="preserve">ontology </w:t>
      </w:r>
      <w:r w:rsidR="00402262">
        <w:t xml:space="preserve">to categorize </w:t>
      </w:r>
      <w:r w:rsidR="0065179A">
        <w:t>the</w:t>
      </w:r>
      <w:r w:rsidR="0065179A" w:rsidRPr="003D50BB">
        <w:t xml:space="preserve"> </w:t>
      </w:r>
      <w:r w:rsidRPr="003D50BB">
        <w:t xml:space="preserve">different breast implants and their product features, including but not </w:t>
      </w:r>
      <w:r w:rsidR="00FF5860">
        <w:t>limited</w:t>
      </w:r>
      <w:r w:rsidR="00FF5860" w:rsidRPr="003D50BB">
        <w:t xml:space="preserve"> </w:t>
      </w:r>
      <w:r w:rsidRPr="003D50BB">
        <w:t>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0CF8810D" w14:textId="28511726" w:rsidR="005158E4" w:rsidRDefault="000F4BEC" w:rsidP="00A4701C">
      <w:r>
        <w:t>Breast implant d</w:t>
      </w:r>
      <w:r w:rsidR="00797B5F">
        <w:t xml:space="preserve">ata on implant characteristics </w:t>
      </w:r>
      <w:r>
        <w:t>were</w:t>
      </w:r>
      <w:r w:rsidR="00797B5F">
        <w:t xml:space="preserve"> gathered primarily from the GUDID database using </w:t>
      </w:r>
      <w:r w:rsidR="00402262">
        <w:t xml:space="preserve">the FDA product codes FWM and FTR. </w:t>
      </w:r>
      <w:r w:rsidR="00B4766D">
        <w:t xml:space="preserve">Current </w:t>
      </w:r>
      <w:r w:rsidR="00797B5F">
        <w:t xml:space="preserve">catalogs </w:t>
      </w:r>
      <w:r w:rsidR="00B4766D">
        <w:t xml:space="preserve">from </w:t>
      </w:r>
      <w:r w:rsidR="00402262">
        <w:t>four</w:t>
      </w:r>
      <w:r w:rsidR="00B4766D">
        <w:t xml:space="preserve"> breast implant sponsors </w:t>
      </w:r>
      <w:r>
        <w:t>were</w:t>
      </w:r>
      <w:r w:rsidR="00797B5F">
        <w:t xml:space="preserve"> </w:t>
      </w:r>
      <w:r w:rsidR="00B4766D">
        <w:t xml:space="preserve">also </w:t>
      </w:r>
      <w:r w:rsidR="00797B5F">
        <w:t>use</w:t>
      </w:r>
      <w:r>
        <w:t>d</w:t>
      </w:r>
      <w:r w:rsidR="00797B5F">
        <w:t xml:space="preserve"> for cross-verification of data as well as providing additional information, such as device dimensions</w:t>
      </w:r>
      <w:r>
        <w:t>, diameters, heights, projection, etc</w:t>
      </w:r>
      <w:r w:rsidR="00797B5F">
        <w:t xml:space="preserve">. Free text such as literature review and research articles </w:t>
      </w:r>
      <w:r w:rsidR="00402262">
        <w:t xml:space="preserve">were </w:t>
      </w:r>
      <w:r w:rsidR="00797B5F">
        <w:t xml:space="preserve">also included. </w:t>
      </w:r>
    </w:p>
    <w:p w14:paraId="7AAF6A3B" w14:textId="1E9430BC" w:rsidR="00503499" w:rsidRPr="00797B5F" w:rsidRDefault="005158E4" w:rsidP="005158E4">
      <w:r>
        <w:t xml:space="preserve">Python libraries — including NumPy and Pandas – </w:t>
      </w:r>
      <w:r w:rsidR="003051E8">
        <w:t>were used</w:t>
      </w:r>
      <w:r>
        <w:t xml:space="preserve">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GUDID downloads. Protégé, an open source ontology application, </w:t>
      </w:r>
      <w:r w:rsidR="003051E8">
        <w:t>was</w:t>
      </w:r>
      <w:r w:rsidR="00503499">
        <w:t xml:space="preserve"> used to help categorize each implant based on their properties to create a logical structure. To increase efficiency, the Python Owlready2 library </w:t>
      </w:r>
      <w:r w:rsidR="003051E8">
        <w:t>was used</w:t>
      </w:r>
      <w:r w:rsidR="00503499">
        <w:t xml:space="preserve"> to load all content from the excel sheets </w:t>
      </w:r>
      <w:r w:rsidR="003E43A0">
        <w:t xml:space="preserve">into </w:t>
      </w:r>
      <w:r w:rsidR="00503499">
        <w:t>the ontology.</w:t>
      </w:r>
    </w:p>
    <w:p w14:paraId="24E3A31B" w14:textId="24880CA1" w:rsidR="001B05BB" w:rsidRDefault="001B05BB" w:rsidP="001521AB">
      <w:pPr>
        <w:spacing w:after="0"/>
        <w:rPr>
          <w:b/>
        </w:rPr>
      </w:pPr>
      <w:r w:rsidRPr="001B05BB">
        <w:rPr>
          <w:b/>
        </w:rPr>
        <w:lastRenderedPageBreak/>
        <w:t>Result</w:t>
      </w:r>
      <w:r w:rsidR="00AB2F46">
        <w:rPr>
          <w:b/>
        </w:rPr>
        <w:t>s</w:t>
      </w:r>
      <w:r w:rsidRPr="001B05BB">
        <w:rPr>
          <w:b/>
        </w:rPr>
        <w:t xml:space="preserve"> and Discussion</w:t>
      </w:r>
      <w:r w:rsidR="00AB2F46">
        <w:rPr>
          <w:b/>
        </w:rPr>
        <w:t>s</w:t>
      </w:r>
    </w:p>
    <w:p w14:paraId="12F93EE3" w14:textId="23FC6645" w:rsidR="00253F7B" w:rsidRDefault="000F4BEC" w:rsidP="003D50BB">
      <w:r>
        <w:t xml:space="preserve">A pattern design of the Breast Implant Ontology was developed prior to ontology development. </w:t>
      </w:r>
      <w:r w:rsidR="00FF5860">
        <w:t xml:space="preserve">A total of </w:t>
      </w:r>
      <w:r>
        <w:t>1</w:t>
      </w:r>
      <w:r w:rsidR="00FF5860">
        <w:t>,</w:t>
      </w:r>
      <w:r>
        <w:t xml:space="preserve">739 breast implant </w:t>
      </w:r>
      <w:r w:rsidR="00872D37">
        <w:t>data</w:t>
      </w:r>
      <w:r w:rsidR="00253F7B">
        <w:t>,</w:t>
      </w:r>
      <w:r w:rsidR="006F53EB">
        <w:t xml:space="preserve"> consisting of 33 </w:t>
      </w:r>
      <w:r w:rsidR="00D3040B">
        <w:t xml:space="preserve">unique </w:t>
      </w:r>
      <w:r w:rsidR="006F53EB">
        <w:t>fields including – but not limited to –device identification (DI), record status, publish date, brand name, model number, company name, and device description</w:t>
      </w:r>
      <w:r w:rsidR="00872D37">
        <w:t xml:space="preserve"> </w:t>
      </w:r>
      <w:r>
        <w:t>were downloaded from GUDID database on June 28</w:t>
      </w:r>
      <w:r w:rsidRPr="00A4701C">
        <w:rPr>
          <w:vertAlign w:val="superscript"/>
        </w:rPr>
        <w:t>th</w:t>
      </w:r>
      <w:r>
        <w:t xml:space="preserve">, 2018. </w:t>
      </w:r>
      <w:r w:rsidR="003A1F5E">
        <w:t xml:space="preserve"> </w:t>
      </w:r>
      <w:r>
        <w:t xml:space="preserve">Additional information </w:t>
      </w:r>
      <w:r w:rsidR="00872D37">
        <w:t>was also retrieved</w:t>
      </w:r>
      <w:r>
        <w:t xml:space="preserve">, including </w:t>
      </w:r>
      <w:r w:rsidR="00077DFE">
        <w:t xml:space="preserve">a unique device name, device dimensions (width, height, projection, etc) </w:t>
      </w:r>
      <w:r>
        <w:t xml:space="preserve">from </w:t>
      </w:r>
      <w:r w:rsidR="00D3040B">
        <w:t>sponsor’s</w:t>
      </w:r>
      <w:r>
        <w:t xml:space="preserve"> catalogs and other </w:t>
      </w:r>
      <w:r w:rsidR="00B4766D">
        <w:t>PMA</w:t>
      </w:r>
      <w:r>
        <w:t xml:space="preserve"> approval orders</w:t>
      </w:r>
      <w:r w:rsidR="00077DFE">
        <w:t>.</w:t>
      </w:r>
      <w:r w:rsidR="00B4766D">
        <w:t xml:space="preserve"> </w:t>
      </w:r>
      <w:r w:rsidR="003A1F5E">
        <w:t>Overarching</w:t>
      </w:r>
      <w:r w:rsidR="00077DFE">
        <w:t xml:space="preserve"> class</w:t>
      </w:r>
      <w:r w:rsidR="00797B5F">
        <w:t>ification</w:t>
      </w:r>
      <w:r w:rsidR="003A1F5E">
        <w:t xml:space="preserve"> categories </w:t>
      </w:r>
      <w:r w:rsidR="00077DFE">
        <w:t>that were ultimately included are</w:t>
      </w:r>
      <w:r w:rsidR="003A1F5E"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</w:t>
      </w:r>
      <w:r w:rsidR="006F53EB">
        <w:t>DI</w:t>
      </w:r>
      <w:r w:rsidR="00797B5F">
        <w:t xml:space="preserve">, model number, catalog number, manufacturer’s device description, GMDN name, and GMDN definition are also included as annotations for each individual device. </w:t>
      </w:r>
    </w:p>
    <w:p w14:paraId="2408A419" w14:textId="24EC2834" w:rsidR="003636A7" w:rsidRDefault="00253F7B" w:rsidP="003D50BB">
      <w:r>
        <w:t xml:space="preserve">The ontology is searchable with SPARQL queries or Protégé’s DL Query tab, allowing users to find individual data as well as their relationships. This may simplify </w:t>
      </w:r>
      <w:r w:rsidR="00B57714">
        <w:t xml:space="preserve">text mining in the context of discovering possible correlations between certain types of breast implants and BIA-ALCL. The ontology is also available </w:t>
      </w:r>
      <w:r w:rsidR="00D3040B">
        <w:t xml:space="preserve">as </w:t>
      </w:r>
      <w:r w:rsidR="00B57714">
        <w:t>open source to aid other researchers and organizations.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A4F"/>
    <w:multiLevelType w:val="hybridMultilevel"/>
    <w:tmpl w:val="1916DD74"/>
    <w:lvl w:ilvl="0" w:tplc="9600EE0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Jung">
    <w15:presenceInfo w15:providerId="Windows Live" w15:userId="ff6ac22caf378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5BB"/>
    <w:rsid w:val="00054135"/>
    <w:rsid w:val="00077DFE"/>
    <w:rsid w:val="00082F25"/>
    <w:rsid w:val="000F4BEC"/>
    <w:rsid w:val="000F7BB1"/>
    <w:rsid w:val="001521AB"/>
    <w:rsid w:val="0017603B"/>
    <w:rsid w:val="001A1076"/>
    <w:rsid w:val="001B05BB"/>
    <w:rsid w:val="00253F7B"/>
    <w:rsid w:val="00293DB3"/>
    <w:rsid w:val="002B361C"/>
    <w:rsid w:val="002C7858"/>
    <w:rsid w:val="002E44C9"/>
    <w:rsid w:val="0030308C"/>
    <w:rsid w:val="003051E8"/>
    <w:rsid w:val="003636A7"/>
    <w:rsid w:val="00385AAB"/>
    <w:rsid w:val="003A1673"/>
    <w:rsid w:val="003A1F5E"/>
    <w:rsid w:val="003B71AE"/>
    <w:rsid w:val="003D50BB"/>
    <w:rsid w:val="003E43A0"/>
    <w:rsid w:val="00402262"/>
    <w:rsid w:val="00406F5B"/>
    <w:rsid w:val="00413C83"/>
    <w:rsid w:val="004239CD"/>
    <w:rsid w:val="00427CD9"/>
    <w:rsid w:val="004B36C2"/>
    <w:rsid w:val="004D48BC"/>
    <w:rsid w:val="00503499"/>
    <w:rsid w:val="005158E4"/>
    <w:rsid w:val="00576ECA"/>
    <w:rsid w:val="005A7A97"/>
    <w:rsid w:val="005C056A"/>
    <w:rsid w:val="005C06B7"/>
    <w:rsid w:val="005C2793"/>
    <w:rsid w:val="005D06A6"/>
    <w:rsid w:val="005F4579"/>
    <w:rsid w:val="0065179A"/>
    <w:rsid w:val="00695B64"/>
    <w:rsid w:val="006F53EB"/>
    <w:rsid w:val="00797B5F"/>
    <w:rsid w:val="007A5E97"/>
    <w:rsid w:val="007B2ED7"/>
    <w:rsid w:val="007C2165"/>
    <w:rsid w:val="00804759"/>
    <w:rsid w:val="00816041"/>
    <w:rsid w:val="00872D37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4701C"/>
    <w:rsid w:val="00AB2F46"/>
    <w:rsid w:val="00AF1489"/>
    <w:rsid w:val="00B10455"/>
    <w:rsid w:val="00B4766D"/>
    <w:rsid w:val="00B57714"/>
    <w:rsid w:val="00B96CEF"/>
    <w:rsid w:val="00BA374F"/>
    <w:rsid w:val="00BC7114"/>
    <w:rsid w:val="00C178F4"/>
    <w:rsid w:val="00C90298"/>
    <w:rsid w:val="00CE48E0"/>
    <w:rsid w:val="00D13AB4"/>
    <w:rsid w:val="00D3040B"/>
    <w:rsid w:val="00D30B84"/>
    <w:rsid w:val="00F1632D"/>
    <w:rsid w:val="00F77CC4"/>
    <w:rsid w:val="00FF5860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15AF-80EC-4D97-ADA7-E39CE44F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Mark Jung</cp:lastModifiedBy>
  <cp:revision>4</cp:revision>
  <dcterms:created xsi:type="dcterms:W3CDTF">2018-07-18T21:40:00Z</dcterms:created>
  <dcterms:modified xsi:type="dcterms:W3CDTF">2018-07-24T20:44:00Z</dcterms:modified>
</cp:coreProperties>
</file>